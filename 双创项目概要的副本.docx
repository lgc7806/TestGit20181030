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269C9" w14:textId="15C8BC6B" w:rsidR="00A23026" w:rsidRPr="00BD354E" w:rsidRDefault="00A23026" w:rsidP="00A23026">
      <w:pPr>
        <w:rPr>
          <w:b/>
        </w:rPr>
      </w:pPr>
      <w:r w:rsidRPr="00BD354E">
        <w:rPr>
          <w:b/>
        </w:rPr>
        <w:t>一、产品开发</w:t>
      </w:r>
    </w:p>
    <w:p w14:paraId="4F014CEA" w14:textId="77777777" w:rsidR="00A23026" w:rsidRPr="00B913CD" w:rsidRDefault="00A23026" w:rsidP="00A061B8">
      <w:pPr>
        <w:ind w:firstLine="360"/>
      </w:pPr>
      <w:r w:rsidRPr="00B913CD">
        <w:t>项目目前产品分为</w:t>
      </w:r>
      <w:r w:rsidRPr="00B913CD">
        <w:rPr>
          <w:rFonts w:hint="eastAsia"/>
        </w:rPr>
        <w:t>四</w:t>
      </w:r>
      <w:r w:rsidRPr="00B913CD">
        <w:t>类：</w:t>
      </w:r>
    </w:p>
    <w:p w14:paraId="7FF08173" w14:textId="77777777" w:rsidR="00A23026" w:rsidRPr="00B913CD" w:rsidRDefault="00A23026" w:rsidP="00A23026">
      <w:pPr>
        <w:pStyle w:val="a3"/>
        <w:numPr>
          <w:ilvl w:val="0"/>
          <w:numId w:val="1"/>
        </w:numPr>
        <w:ind w:firstLineChars="0"/>
      </w:pPr>
      <w:r w:rsidRPr="00B913CD">
        <w:t>基于物联网的北斗云打桩导航仪；</w:t>
      </w:r>
    </w:p>
    <w:p w14:paraId="48A30DD1" w14:textId="77777777" w:rsidR="00A23026" w:rsidRPr="00B913CD" w:rsidRDefault="00A23026" w:rsidP="00A23026">
      <w:pPr>
        <w:pStyle w:val="a3"/>
        <w:numPr>
          <w:ilvl w:val="0"/>
          <w:numId w:val="1"/>
        </w:numPr>
        <w:ind w:firstLineChars="0"/>
      </w:pPr>
      <w:r w:rsidRPr="00B913CD">
        <w:t>基于物联网的北斗云位移测量仪；</w:t>
      </w:r>
    </w:p>
    <w:p w14:paraId="3255DA47" w14:textId="77777777" w:rsidR="00A23026" w:rsidRPr="00B913CD" w:rsidRDefault="00A23026" w:rsidP="00A23026">
      <w:pPr>
        <w:pStyle w:val="a3"/>
        <w:numPr>
          <w:ilvl w:val="0"/>
          <w:numId w:val="1"/>
        </w:numPr>
        <w:ind w:firstLineChars="0"/>
      </w:pPr>
      <w:r w:rsidRPr="00B913CD">
        <w:t>物联网平台服务；</w:t>
      </w:r>
    </w:p>
    <w:p w14:paraId="22A396FC" w14:textId="77777777" w:rsidR="00A23026" w:rsidRDefault="00A23026" w:rsidP="00A23026">
      <w:pPr>
        <w:pStyle w:val="a3"/>
        <w:numPr>
          <w:ilvl w:val="0"/>
          <w:numId w:val="1"/>
        </w:numPr>
        <w:ind w:firstLineChars="0"/>
      </w:pPr>
      <w:r w:rsidRPr="00B913CD">
        <w:t>北斗地基增强服务网。</w:t>
      </w:r>
    </w:p>
    <w:p w14:paraId="66CAF00F" w14:textId="77777777" w:rsidR="008714BF" w:rsidRPr="00B913CD" w:rsidRDefault="008714BF" w:rsidP="008714BF"/>
    <w:p w14:paraId="78E3F612" w14:textId="77777777" w:rsidR="00A23026" w:rsidRDefault="00A23026" w:rsidP="00A23026">
      <w:r w:rsidRPr="00B913CD">
        <w:t>二、生产策略</w:t>
      </w:r>
    </w:p>
    <w:p w14:paraId="12684C4A" w14:textId="04FE5BE3" w:rsidR="008714BF" w:rsidRDefault="00EF557B" w:rsidP="00A061B8">
      <w:pPr>
        <w:ind w:firstLine="420"/>
        <w:rPr>
          <w:ins w:id="0" w:author="Kehan Li" w:date="2017-06-01T13:58:00Z"/>
        </w:rPr>
      </w:pPr>
      <w:r>
        <w:rPr>
          <w:rFonts w:hint="eastAsia"/>
        </w:rPr>
        <w:t>根据需求订单，委外加工、外协，半成品回厂组装、检测，</w:t>
      </w:r>
      <w:r w:rsidR="00867B2D">
        <w:rPr>
          <w:rFonts w:hint="eastAsia"/>
        </w:rPr>
        <w:t>公司生产</w:t>
      </w:r>
      <w:r>
        <w:rPr>
          <w:rFonts w:hint="eastAsia"/>
        </w:rPr>
        <w:t>重点在于</w:t>
      </w:r>
      <w:r w:rsidRPr="00867B2D">
        <w:rPr>
          <w:rFonts w:hint="eastAsia"/>
        </w:rPr>
        <w:t>质检</w:t>
      </w:r>
      <w:r>
        <w:rPr>
          <w:rFonts w:hint="eastAsia"/>
        </w:rPr>
        <w:t>。</w:t>
      </w:r>
    </w:p>
    <w:p w14:paraId="2F8934AE" w14:textId="26AAB244" w:rsidR="00EF557B" w:rsidRPr="00B913CD" w:rsidRDefault="00EF557B" w:rsidP="00A23026"/>
    <w:p w14:paraId="1991FD8C" w14:textId="77777777" w:rsidR="00A23026" w:rsidRPr="00B913CD" w:rsidRDefault="00A23026" w:rsidP="00A23026">
      <w:r w:rsidRPr="00B913CD">
        <w:t>三、行业特点</w:t>
      </w:r>
    </w:p>
    <w:p w14:paraId="72E2304B" w14:textId="7F2EEE36" w:rsidR="00EF557B" w:rsidRDefault="00867B2D" w:rsidP="00867B2D">
      <w:pPr>
        <w:ind w:firstLine="420"/>
        <w:rPr>
          <w:ins w:id="1" w:author="lgc" w:date="2017-05-31T14:16:00Z"/>
        </w:rPr>
      </w:pPr>
      <w:r>
        <w:rPr>
          <w:rFonts w:hint="eastAsia"/>
        </w:rPr>
        <w:t>1）</w:t>
      </w:r>
      <w:r>
        <w:t xml:space="preserve">从业者素质低 </w:t>
      </w:r>
    </w:p>
    <w:p w14:paraId="147B90F4" w14:textId="467580EF" w:rsidR="00A23026" w:rsidRPr="00B913CD" w:rsidRDefault="00867B2D" w:rsidP="00D21A07">
      <w:pPr>
        <w:ind w:firstLine="420"/>
      </w:pPr>
      <w:r>
        <w:rPr>
          <w:rFonts w:hint="eastAsia"/>
        </w:rPr>
        <w:t>2）</w:t>
      </w:r>
      <w:r w:rsidR="00A23026" w:rsidRPr="00B913CD">
        <w:t>传感器不健全</w:t>
      </w:r>
    </w:p>
    <w:p w14:paraId="63748E45" w14:textId="4436AB6F" w:rsidR="00A23026" w:rsidRPr="00B913CD" w:rsidRDefault="00867B2D" w:rsidP="00D21A07">
      <w:pPr>
        <w:ind w:firstLine="420"/>
      </w:pPr>
      <w:r>
        <w:rPr>
          <w:rFonts w:hint="eastAsia"/>
        </w:rPr>
        <w:t>3）</w:t>
      </w:r>
      <w:r w:rsidR="00A23026" w:rsidRPr="00B913CD">
        <w:t>即时性强</w:t>
      </w:r>
    </w:p>
    <w:p w14:paraId="0982DEA9" w14:textId="005B97B9" w:rsidR="00A23026" w:rsidRPr="00B913CD" w:rsidRDefault="00867B2D" w:rsidP="00D21A07">
      <w:pPr>
        <w:ind w:firstLine="420"/>
      </w:pPr>
      <w:r>
        <w:rPr>
          <w:rFonts w:hint="eastAsia"/>
        </w:rPr>
        <w:t>4）</w:t>
      </w:r>
      <w:r w:rsidR="00A23026" w:rsidRPr="00B913CD">
        <w:t>要求精确度高</w:t>
      </w:r>
    </w:p>
    <w:p w14:paraId="2D17B87B" w14:textId="77777777" w:rsidR="00867B2D" w:rsidRDefault="00867B2D" w:rsidP="00A23026"/>
    <w:p w14:paraId="7CA4BAF4" w14:textId="77777777" w:rsidR="00A23026" w:rsidRPr="00B913CD" w:rsidRDefault="00A23026" w:rsidP="00A23026">
      <w:r w:rsidRPr="00B913CD">
        <w:t>四、竞争焦点</w:t>
      </w:r>
    </w:p>
    <w:p w14:paraId="56A5205F" w14:textId="33E0FF5F" w:rsidR="00A23026" w:rsidRPr="00B913CD" w:rsidRDefault="00A23026" w:rsidP="00D21A07">
      <w:pPr>
        <w:ind w:firstLine="420"/>
      </w:pPr>
      <w:r w:rsidRPr="00B913CD">
        <w:t>建筑桩基施工大型装备</w:t>
      </w:r>
      <w:r w:rsidR="0084565D">
        <w:rPr>
          <w:rFonts w:hint="eastAsia"/>
        </w:rPr>
        <w:t>定位</w:t>
      </w:r>
      <w:r w:rsidRPr="00B913CD">
        <w:t>向着</w:t>
      </w:r>
      <w:ins w:id="2" w:author="lgc" w:date="2017-06-01T16:10:00Z">
        <w:r w:rsidR="00523189">
          <w:rPr>
            <w:rFonts w:hint="eastAsia"/>
          </w:rPr>
          <w:t xml:space="preserve"> </w:t>
        </w:r>
      </w:ins>
      <w:ins w:id="3" w:author="lgc" w:date="2017-06-01T16:09:00Z">
        <w:r w:rsidR="00523189">
          <w:rPr>
            <w:rFonts w:hint="eastAsia"/>
          </w:rPr>
          <w:t>互联网+ 方向 ？</w:t>
        </w:r>
      </w:ins>
      <w:r w:rsidRPr="00B913CD">
        <w:t>精准化、智能化、自动化、网络化</w:t>
      </w:r>
      <w:r w:rsidR="0084565D" w:rsidRPr="00B913CD">
        <w:t>、</w:t>
      </w:r>
      <w:r w:rsidR="0084565D">
        <w:rPr>
          <w:rFonts w:hint="eastAsia"/>
        </w:rPr>
        <w:t>简单化</w:t>
      </w:r>
      <w:r w:rsidR="0084565D" w:rsidRPr="00B913CD">
        <w:t>、</w:t>
      </w:r>
      <w:r w:rsidR="0084565D">
        <w:rPr>
          <w:rFonts w:hint="eastAsia"/>
        </w:rPr>
        <w:t>移动化</w:t>
      </w:r>
      <w:r w:rsidRPr="00B913CD">
        <w:t>方向发展。</w:t>
      </w:r>
    </w:p>
    <w:p w14:paraId="020D1630" w14:textId="77777777" w:rsidR="00867B2D" w:rsidRDefault="00867B2D" w:rsidP="00867B2D">
      <w:pPr>
        <w:pStyle w:val="a3"/>
        <w:ind w:left="720" w:firstLineChars="0" w:firstLine="0"/>
        <w:rPr>
          <w:color w:val="FF0000"/>
        </w:rPr>
      </w:pPr>
    </w:p>
    <w:p w14:paraId="4AE63218" w14:textId="77777777" w:rsidR="00A061B8" w:rsidRDefault="00A23026" w:rsidP="00A061B8">
      <w:pPr>
        <w:pStyle w:val="a3"/>
        <w:numPr>
          <w:ilvl w:val="0"/>
          <w:numId w:val="5"/>
        </w:numPr>
        <w:ind w:firstLineChars="0"/>
        <w:rPr>
          <w:color w:val="000000" w:themeColor="text1"/>
        </w:rPr>
      </w:pPr>
      <w:r w:rsidRPr="00867B2D">
        <w:rPr>
          <w:color w:val="000000" w:themeColor="text1"/>
        </w:rPr>
        <w:t>主要的技术指标和关键技术说明</w:t>
      </w:r>
    </w:p>
    <w:p w14:paraId="3E3836D9" w14:textId="7C1CA9BE" w:rsidR="00B913CD" w:rsidRPr="00A061B8" w:rsidRDefault="00B913CD" w:rsidP="00A061B8">
      <w:pPr>
        <w:ind w:firstLine="300"/>
        <w:rPr>
          <w:color w:val="000000" w:themeColor="text1"/>
        </w:rPr>
      </w:pPr>
      <w:r w:rsidRPr="00B913CD">
        <w:rPr>
          <w:rFonts w:hint="eastAsia"/>
        </w:rPr>
        <w:t>北斗云打桩定位导航仪</w:t>
      </w:r>
    </w:p>
    <w:p w14:paraId="0D9CF601" w14:textId="54F45782" w:rsidR="00B913CD" w:rsidRPr="00B913CD" w:rsidRDefault="00A061B8" w:rsidP="00A061B8">
      <w:pPr>
        <w:ind w:firstLine="300"/>
      </w:pPr>
      <w:r>
        <w:rPr>
          <w:rFonts w:hint="eastAsia"/>
        </w:rPr>
        <w:t>1）</w:t>
      </w:r>
      <w:r w:rsidR="00B913CD" w:rsidRPr="00B913CD">
        <w:rPr>
          <w:rFonts w:hint="eastAsia"/>
        </w:rPr>
        <w:t>实现北斗云高精度互联网定位；</w:t>
      </w:r>
    </w:p>
    <w:p w14:paraId="767B1BA6" w14:textId="3CCDFFBA" w:rsidR="00B913CD" w:rsidRPr="00B913CD" w:rsidRDefault="00A061B8" w:rsidP="00A061B8">
      <w:pPr>
        <w:ind w:firstLine="300"/>
      </w:pPr>
      <w:r>
        <w:rPr>
          <w:rFonts w:hint="eastAsia"/>
        </w:rPr>
        <w:t>2）</w:t>
      </w:r>
      <w:r w:rsidR="00B913CD" w:rsidRPr="00B913CD">
        <w:rPr>
          <w:rFonts w:hint="eastAsia"/>
        </w:rPr>
        <w:t>实现CO</w:t>
      </w:r>
      <w:r w:rsidR="00B913CD" w:rsidRPr="00B913CD">
        <w:t>RS</w:t>
      </w:r>
      <w:r w:rsidR="00B913CD" w:rsidRPr="00B913CD">
        <w:rPr>
          <w:rFonts w:hint="eastAsia"/>
        </w:rPr>
        <w:t>物联网定位终端；</w:t>
      </w:r>
    </w:p>
    <w:p w14:paraId="24BCEB5B" w14:textId="16EE0A5F" w:rsidR="00B913CD" w:rsidRPr="00B913CD" w:rsidRDefault="00A061B8" w:rsidP="00A061B8">
      <w:pPr>
        <w:ind w:firstLine="300"/>
      </w:pPr>
      <w:r>
        <w:rPr>
          <w:rFonts w:hint="eastAsia"/>
        </w:rPr>
        <w:t>3）</w:t>
      </w:r>
      <w:r w:rsidR="00B913CD" w:rsidRPr="00B913CD">
        <w:rPr>
          <w:rFonts w:hint="eastAsia"/>
        </w:rPr>
        <w:t>多传感器耦合即时高精度定位；</w:t>
      </w:r>
    </w:p>
    <w:p w14:paraId="06E1F110" w14:textId="2BFBF7B3" w:rsidR="00B913CD" w:rsidRPr="00B913CD" w:rsidRDefault="00A061B8" w:rsidP="00A061B8">
      <w:pPr>
        <w:ind w:firstLine="300"/>
      </w:pPr>
      <w:r>
        <w:rPr>
          <w:rFonts w:hint="eastAsia"/>
        </w:rPr>
        <w:t>4）</w:t>
      </w:r>
      <w:r w:rsidR="00B913CD" w:rsidRPr="00B913CD">
        <w:rPr>
          <w:rFonts w:hint="eastAsia"/>
        </w:rPr>
        <w:t>大型桩工机械施工数据采集多元化、智能化；</w:t>
      </w:r>
    </w:p>
    <w:p w14:paraId="3069CFE7" w14:textId="7C5A5030" w:rsidR="00B913CD" w:rsidRPr="00B913CD" w:rsidRDefault="00A061B8" w:rsidP="00A061B8">
      <w:pPr>
        <w:ind w:firstLine="300"/>
      </w:pPr>
      <w:r>
        <w:rPr>
          <w:rFonts w:hint="eastAsia"/>
        </w:rPr>
        <w:t>5）</w:t>
      </w:r>
      <w:r w:rsidR="00B913CD" w:rsidRPr="00B913CD">
        <w:rPr>
          <w:rFonts w:hint="eastAsia"/>
        </w:rPr>
        <w:t>操作终端及使用软件大众化；</w:t>
      </w:r>
    </w:p>
    <w:p w14:paraId="5452ED59" w14:textId="2FC32A30" w:rsidR="00AF4CAC" w:rsidRDefault="00A061B8" w:rsidP="00A061B8">
      <w:pPr>
        <w:ind w:firstLine="300"/>
      </w:pPr>
      <w:r>
        <w:rPr>
          <w:rFonts w:hint="eastAsia"/>
        </w:rPr>
        <w:t>6）</w:t>
      </w:r>
      <w:r w:rsidR="00B913CD" w:rsidRPr="00B913CD">
        <w:rPr>
          <w:rFonts w:hint="eastAsia"/>
        </w:rPr>
        <w:t>复杂仪器简单化、智能化、傻瓜化；</w:t>
      </w:r>
      <w:r w:rsidR="00AF4CAC">
        <w:t xml:space="preserve">  </w:t>
      </w:r>
    </w:p>
    <w:p w14:paraId="516EAB0C" w14:textId="6D364AE0" w:rsidR="00867B2D" w:rsidRDefault="00A061B8" w:rsidP="00AF4CAC">
      <w:r>
        <w:rPr>
          <w:rFonts w:hint="eastAsia"/>
        </w:rPr>
        <w:tab/>
      </w:r>
      <w:r w:rsidR="009F48D9">
        <w:t xml:space="preserve"> </w:t>
      </w:r>
      <w:r w:rsidR="009F48D9">
        <w:tab/>
      </w:r>
    </w:p>
    <w:p w14:paraId="538D39F3" w14:textId="77777777" w:rsidR="00867B2D" w:rsidRDefault="00867B2D" w:rsidP="00AF4CAC"/>
    <w:p w14:paraId="01CA05DB" w14:textId="1DA4BA56" w:rsidR="00B913CD" w:rsidRPr="00B913CD" w:rsidRDefault="00B913CD" w:rsidP="00A061B8">
      <w:pPr>
        <w:ind w:firstLine="300"/>
      </w:pPr>
      <w:r w:rsidRPr="00B913CD">
        <w:rPr>
          <w:rFonts w:hint="eastAsia"/>
        </w:rPr>
        <w:t>北斗云亚毫米级位移测量</w:t>
      </w:r>
    </w:p>
    <w:p w14:paraId="3E4F4733" w14:textId="7CCA3C5E" w:rsidR="00B913CD" w:rsidRPr="00B913CD" w:rsidRDefault="00A061B8" w:rsidP="00A061B8">
      <w:pPr>
        <w:ind w:firstLine="420"/>
      </w:pPr>
      <w:r>
        <w:rPr>
          <w:rFonts w:hint="eastAsia"/>
        </w:rPr>
        <w:t>1）</w:t>
      </w:r>
      <w:r w:rsidR="00B913CD" w:rsidRPr="00B913CD">
        <w:rPr>
          <w:rFonts w:hint="eastAsia"/>
        </w:rPr>
        <w:t>分布式联合解算高精度定位</w:t>
      </w:r>
    </w:p>
    <w:p w14:paraId="67E4EF97" w14:textId="757ADD67" w:rsidR="00B913CD" w:rsidRPr="00B913CD" w:rsidRDefault="00A061B8" w:rsidP="00A061B8">
      <w:pPr>
        <w:ind w:firstLine="420"/>
      </w:pPr>
      <w:r>
        <w:rPr>
          <w:rFonts w:hint="eastAsia"/>
        </w:rPr>
        <w:t>2）</w:t>
      </w:r>
      <w:r w:rsidR="00B913CD" w:rsidRPr="00B913CD">
        <w:rPr>
          <w:rFonts w:hint="eastAsia"/>
        </w:rPr>
        <w:t>海量星历大数据统计算法研究</w:t>
      </w:r>
    </w:p>
    <w:p w14:paraId="2661AB6C" w14:textId="016E4AB4" w:rsidR="00B913CD" w:rsidRPr="00B913CD" w:rsidRDefault="00A061B8" w:rsidP="00A061B8">
      <w:pPr>
        <w:ind w:firstLine="420"/>
      </w:pPr>
      <w:r>
        <w:rPr>
          <w:rFonts w:hint="eastAsia"/>
        </w:rPr>
        <w:t>3）</w:t>
      </w:r>
      <w:r w:rsidR="00B913CD" w:rsidRPr="00B913CD">
        <w:rPr>
          <w:rFonts w:hint="eastAsia"/>
        </w:rPr>
        <w:t>即插即用，在线即时获得结果</w:t>
      </w:r>
    </w:p>
    <w:p w14:paraId="156D6343" w14:textId="7F3493BC" w:rsidR="00B913CD" w:rsidRPr="00B913CD" w:rsidRDefault="00A061B8" w:rsidP="00A061B8">
      <w:pPr>
        <w:ind w:firstLine="420"/>
      </w:pPr>
      <w:r>
        <w:rPr>
          <w:rFonts w:hint="eastAsia"/>
        </w:rPr>
        <w:t>4）</w:t>
      </w:r>
      <w:r w:rsidR="00B913CD" w:rsidRPr="00B913CD">
        <w:rPr>
          <w:rFonts w:hint="eastAsia"/>
        </w:rPr>
        <w:t>亚毫米</w:t>
      </w:r>
      <w:r w:rsidR="00867B2D">
        <w:rPr>
          <w:rFonts w:hint="eastAsia"/>
        </w:rPr>
        <w:t>级定位</w:t>
      </w:r>
    </w:p>
    <w:p w14:paraId="439371D1" w14:textId="1F1483EB" w:rsidR="00B913CD" w:rsidRPr="00B913CD" w:rsidRDefault="00A061B8" w:rsidP="00A061B8">
      <w:pPr>
        <w:ind w:firstLine="420"/>
      </w:pPr>
      <w:r>
        <w:rPr>
          <w:rFonts w:hint="eastAsia"/>
        </w:rPr>
        <w:t>5）</w:t>
      </w:r>
      <w:r w:rsidR="00B913CD" w:rsidRPr="00B913CD">
        <w:rPr>
          <w:rFonts w:hint="eastAsia"/>
        </w:rPr>
        <w:t>智能预警分析</w:t>
      </w:r>
    </w:p>
    <w:p w14:paraId="3BD38F96" w14:textId="77777777" w:rsidR="00B913CD" w:rsidRPr="00B913CD" w:rsidRDefault="00B913CD" w:rsidP="00A23026"/>
    <w:p w14:paraId="3B9AB00F" w14:textId="77777777" w:rsidR="00A23026" w:rsidRPr="00B913CD" w:rsidRDefault="00A23026" w:rsidP="00A23026">
      <w:r w:rsidRPr="00B913CD">
        <w:t>六、技术、产品及服务的背景</w:t>
      </w:r>
    </w:p>
    <w:p w14:paraId="3860F279" w14:textId="2DF10FFB" w:rsidR="00A23026" w:rsidRPr="00B913CD" w:rsidRDefault="00A061B8" w:rsidP="00F7705F">
      <w:pPr>
        <w:ind w:firstLine="420"/>
      </w:pPr>
      <w:r>
        <w:t>1）</w:t>
      </w:r>
      <w:r w:rsidR="00A23026" w:rsidRPr="00B913CD">
        <w:t>行业市场容量巨大，全国市场容量万亿以上。</w:t>
      </w:r>
    </w:p>
    <w:p w14:paraId="7A42E4F8" w14:textId="633BD21D" w:rsidR="00A23026" w:rsidRPr="00B913CD" w:rsidRDefault="00A061B8" w:rsidP="00F7705F">
      <w:pPr>
        <w:ind w:firstLine="420"/>
      </w:pPr>
      <w:r>
        <w:t>2）</w:t>
      </w:r>
      <w:r w:rsidR="00A23026" w:rsidRPr="00B913CD">
        <w:t>涉及领域成熟。</w:t>
      </w:r>
    </w:p>
    <w:p w14:paraId="7356F633" w14:textId="26E759F5" w:rsidR="00A23026" w:rsidRPr="00B913CD" w:rsidRDefault="00A061B8" w:rsidP="00F7705F">
      <w:pPr>
        <w:ind w:firstLine="420"/>
      </w:pPr>
      <w:r>
        <w:t>3）</w:t>
      </w:r>
      <w:r w:rsidR="00A23026" w:rsidRPr="00B913CD">
        <w:t>技术储备及项目进展成熟。</w:t>
      </w:r>
    </w:p>
    <w:p w14:paraId="6A300952" w14:textId="384E74AC" w:rsidR="00A23026" w:rsidRDefault="00A061B8" w:rsidP="00F7705F">
      <w:pPr>
        <w:ind w:firstLine="420"/>
        <w:rPr>
          <w:ins w:id="4" w:author="lgc" w:date="2017-06-01T16:11:00Z"/>
          <w:rFonts w:hint="eastAsia"/>
        </w:rPr>
      </w:pPr>
      <w:r>
        <w:rPr>
          <w:rFonts w:hint="eastAsia"/>
        </w:rPr>
        <w:t>4）</w:t>
      </w:r>
      <w:r w:rsidR="00A23026" w:rsidRPr="00B913CD">
        <w:t>行业现阶段存在痛点，急需新技术进行解决。</w:t>
      </w:r>
    </w:p>
    <w:p w14:paraId="59B1B9CD" w14:textId="612C55BD" w:rsidR="00523189" w:rsidRPr="00B913CD" w:rsidRDefault="00523189" w:rsidP="00F7705F">
      <w:pPr>
        <w:ind w:firstLine="420"/>
      </w:pPr>
      <w:ins w:id="5" w:author="lgc" w:date="2017-06-01T16:11:00Z">
        <w:r>
          <w:rPr>
            <w:rFonts w:hint="eastAsia"/>
          </w:rPr>
          <w:t>5）建筑打桩与位移监测领域技术在信息技术</w:t>
        </w:r>
      </w:ins>
      <w:ins w:id="6" w:author="lgc" w:date="2017-06-01T16:12:00Z">
        <w:r>
          <w:rPr>
            <w:rFonts w:hint="eastAsia"/>
          </w:rPr>
          <w:t>革新</w:t>
        </w:r>
      </w:ins>
      <w:ins w:id="7" w:author="lgc" w:date="2017-06-01T16:11:00Z">
        <w:r>
          <w:rPr>
            <w:rFonts w:hint="eastAsia"/>
          </w:rPr>
          <w:t>方面</w:t>
        </w:r>
      </w:ins>
      <w:ins w:id="8" w:author="lgc" w:date="2017-06-01T16:12:00Z">
        <w:r>
          <w:rPr>
            <w:rFonts w:hint="eastAsia"/>
          </w:rPr>
          <w:t>进展缓慢，在信息化方面有很</w:t>
        </w:r>
      </w:ins>
      <w:ins w:id="9" w:author="lgc" w:date="2017-06-01T16:13:00Z">
        <w:r>
          <w:rPr>
            <w:rFonts w:hint="eastAsia"/>
          </w:rPr>
          <w:t>大的发展空间。</w:t>
        </w:r>
      </w:ins>
    </w:p>
    <w:p w14:paraId="4B18D833" w14:textId="77777777" w:rsidR="00867B2D" w:rsidRDefault="00867B2D" w:rsidP="00A23026"/>
    <w:p w14:paraId="4FE2864D" w14:textId="0BB604ED" w:rsidR="00A23026" w:rsidRDefault="00A23026" w:rsidP="00523189">
      <w:pPr>
        <w:pStyle w:val="a3"/>
        <w:numPr>
          <w:ilvl w:val="0"/>
          <w:numId w:val="5"/>
        </w:numPr>
        <w:ind w:firstLineChars="0"/>
        <w:rPr>
          <w:ins w:id="10" w:author="lgc" w:date="2017-06-01T16:13:00Z"/>
          <w:rFonts w:hint="eastAsia"/>
        </w:rPr>
        <w:pPrChange w:id="11" w:author="lgc" w:date="2017-06-01T16:13:00Z">
          <w:pPr/>
        </w:pPrChange>
      </w:pPr>
      <w:del w:id="12" w:author="lgc" w:date="2017-06-01T16:13:00Z">
        <w:r w:rsidRPr="00B913CD" w:rsidDel="00523189">
          <w:delText>七、</w:delText>
        </w:r>
      </w:del>
      <w:r w:rsidRPr="00B913CD">
        <w:t>目前所处的发展阶段</w:t>
      </w:r>
    </w:p>
    <w:p w14:paraId="7CE22BC4" w14:textId="73A1BF37" w:rsidR="00523189" w:rsidRPr="00B913CD" w:rsidRDefault="00523189" w:rsidP="00523189">
      <w:pPr>
        <w:pStyle w:val="a3"/>
        <w:ind w:left="720" w:firstLineChars="0" w:firstLine="0"/>
        <w:pPrChange w:id="13" w:author="lgc" w:date="2017-06-01T16:13:00Z">
          <w:pPr/>
        </w:pPrChange>
      </w:pPr>
      <w:ins w:id="14" w:author="lgc" w:date="2017-06-01T16:13:00Z">
        <w:r>
          <w:rPr>
            <w:rFonts w:hint="eastAsia"/>
          </w:rPr>
          <w:t>已经完成研发，处于应用</w:t>
        </w:r>
      </w:ins>
      <w:ins w:id="15" w:author="lgc" w:date="2017-06-01T16:14:00Z">
        <w:r>
          <w:rPr>
            <w:rFonts w:hint="eastAsia"/>
          </w:rPr>
          <w:t>推广、培育用户阶段，但由于是新生事物，相对于建筑这个传统行业，用户接受</w:t>
        </w:r>
      </w:ins>
      <w:ins w:id="16" w:author="lgc" w:date="2017-06-01T16:15:00Z">
        <w:r>
          <w:rPr>
            <w:rFonts w:hint="eastAsia"/>
          </w:rPr>
          <w:t>适应需要一个时间周期，大部份用户在使用初期会使用双轨制，即</w:t>
        </w:r>
      </w:ins>
      <w:ins w:id="17" w:author="lgc" w:date="2017-06-01T16:16:00Z">
        <w:r>
          <w:rPr>
            <w:rFonts w:hint="eastAsia"/>
          </w:rPr>
          <w:t>高精度</w:t>
        </w:r>
      </w:ins>
      <w:ins w:id="18" w:author="lgc" w:date="2017-06-01T16:15:00Z">
        <w:r>
          <w:rPr>
            <w:rFonts w:hint="eastAsia"/>
          </w:rPr>
          <w:t>北斗</w:t>
        </w:r>
      </w:ins>
      <w:ins w:id="19" w:author="lgc" w:date="2017-06-01T16:16:00Z">
        <w:r>
          <w:rPr>
            <w:rFonts w:hint="eastAsia"/>
          </w:rPr>
          <w:t>打桩+人工测量校核。</w:t>
        </w:r>
      </w:ins>
    </w:p>
    <w:p w14:paraId="404706F3" w14:textId="77777777" w:rsidR="00A23026" w:rsidRPr="00B913CD" w:rsidRDefault="00A23026" w:rsidP="00F7705F">
      <w:pPr>
        <w:ind w:firstLine="420"/>
      </w:pPr>
      <w:r w:rsidRPr="00B913CD">
        <w:t>本项目是高精度北斗、物联网、移动互联网、多功能传感器技术在大型建筑装备的实际应用，其减少桩机放线定位过程的中间环节，桩机操作人员可以在移动终端的指挥下，快速自己找到要施工的桩位，无需提前放线，大大提高桩机施工效率；克服夜间施工放线难；克服雨季施工放线难；克服场地松软时桩机行走引起的桩位偏差；克服放线错误引起的人为偏差；能够自动进行项目施工信息统计，自动生成施工记录表、竣工图，自动生成施工统计信息；施工过程可监控、施工数据可共享，远程查看桩机位置、桩机施工成果；工作站设备可以从桩机上拆下单独使用，能够像普通RTK设备一样测绘、放点、放线；北斗云软件系统能够与国家建筑信息模型BIM系统平台相结合，从BIM取桩基图纸等设计信息，又将施工信息反馈BIM平台，项目的推广能够大大提高建筑桩基施工的效率及科技水平。</w:t>
      </w:r>
    </w:p>
    <w:p w14:paraId="132AEF2E" w14:textId="1F3187B6" w:rsidR="00867B2D" w:rsidDel="00523189" w:rsidRDefault="00867B2D" w:rsidP="00A23026">
      <w:pPr>
        <w:rPr>
          <w:del w:id="20" w:author="lgc" w:date="2017-06-01T16:16:00Z"/>
        </w:rPr>
      </w:pPr>
    </w:p>
    <w:p w14:paraId="7613C671" w14:textId="4A3005CB" w:rsidR="00A061B8" w:rsidDel="00523189" w:rsidRDefault="00A061B8" w:rsidP="00A23026">
      <w:pPr>
        <w:rPr>
          <w:del w:id="21" w:author="lgc" w:date="2017-06-01T16:16:00Z"/>
        </w:rPr>
      </w:pPr>
    </w:p>
    <w:p w14:paraId="6FB0C6EC" w14:textId="2F5B0AD3" w:rsidR="00A061B8" w:rsidDel="00523189" w:rsidRDefault="00A061B8" w:rsidP="00A23026">
      <w:pPr>
        <w:rPr>
          <w:del w:id="22" w:author="lgc" w:date="2017-06-01T16:16:00Z"/>
        </w:rPr>
      </w:pPr>
    </w:p>
    <w:p w14:paraId="6BCC3EE6" w14:textId="52BAFE78" w:rsidR="00A061B8" w:rsidDel="00523189" w:rsidRDefault="00A061B8" w:rsidP="00A23026">
      <w:pPr>
        <w:rPr>
          <w:del w:id="23" w:author="lgc" w:date="2017-06-01T16:16:00Z"/>
        </w:rPr>
      </w:pPr>
    </w:p>
    <w:p w14:paraId="1595DE71" w14:textId="6AC115D0" w:rsidR="00A061B8" w:rsidDel="00523189" w:rsidRDefault="00A061B8" w:rsidP="00A23026">
      <w:pPr>
        <w:rPr>
          <w:del w:id="24" w:author="lgc" w:date="2017-06-01T16:16:00Z"/>
        </w:rPr>
      </w:pPr>
    </w:p>
    <w:p w14:paraId="31834348" w14:textId="77777777" w:rsidR="00A061B8" w:rsidRDefault="00A061B8" w:rsidP="00A23026"/>
    <w:p w14:paraId="7FE25CFC" w14:textId="77777777" w:rsidR="00A23026" w:rsidRPr="00B913CD" w:rsidRDefault="00A23026" w:rsidP="00A23026">
      <w:r w:rsidRPr="00B913CD">
        <w:t>八、与国内外同行业其他公司同类技术、产品及服务的比较</w:t>
      </w:r>
    </w:p>
    <w:p w14:paraId="2DB1A743" w14:textId="3AEC3586" w:rsidR="00A23026" w:rsidRDefault="00A061B8" w:rsidP="00A061B8">
      <w:pPr>
        <w:ind w:firstLine="420"/>
      </w:pPr>
      <w:r>
        <w:rPr>
          <w:rFonts w:hint="eastAsia"/>
        </w:rPr>
        <w:t>1）</w:t>
      </w:r>
      <w:r w:rsidR="00A23026" w:rsidRPr="00B913CD">
        <w:t>南方测绘、中海达、上海华测</w:t>
      </w:r>
    </w:p>
    <w:p w14:paraId="46BD0BA4" w14:textId="552E2507" w:rsidR="009976F7" w:rsidRPr="009976F7" w:rsidRDefault="009976F7" w:rsidP="009976F7">
      <w:pPr>
        <w:ind w:firstLine="420"/>
      </w:pPr>
      <w:r w:rsidRPr="00B913CD">
        <w:t>RTK测绘仪器为主，监测业务处于起步阶段。</w:t>
      </w:r>
    </w:p>
    <w:p w14:paraId="79B04D21" w14:textId="0B15F216" w:rsidR="00A23026" w:rsidRDefault="00A061B8" w:rsidP="00A061B8">
      <w:pPr>
        <w:ind w:firstLine="420"/>
      </w:pPr>
      <w:r>
        <w:rPr>
          <w:rFonts w:hint="eastAsia"/>
        </w:rPr>
        <w:t>2）</w:t>
      </w:r>
      <w:r w:rsidR="00A23026" w:rsidRPr="00B913CD">
        <w:t>司南导航</w:t>
      </w:r>
    </w:p>
    <w:p w14:paraId="664F5821" w14:textId="10BFA28C" w:rsidR="009976F7" w:rsidRPr="009976F7" w:rsidRDefault="009976F7" w:rsidP="009976F7">
      <w:pPr>
        <w:ind w:firstLine="420"/>
      </w:pPr>
      <w:r w:rsidRPr="00B913CD">
        <w:t>提供高精度板卡为主，监测业务处于起步阶段。</w:t>
      </w:r>
    </w:p>
    <w:p w14:paraId="4262E19E" w14:textId="494D80DD" w:rsidR="00A23026" w:rsidRPr="00B913CD" w:rsidRDefault="00A061B8" w:rsidP="00A061B8">
      <w:pPr>
        <w:ind w:firstLine="420"/>
      </w:pPr>
      <w:r>
        <w:rPr>
          <w:rFonts w:hint="eastAsia"/>
        </w:rPr>
        <w:t>3）</w:t>
      </w:r>
      <w:r w:rsidR="00A23026" w:rsidRPr="00B913CD">
        <w:t>上海联适</w:t>
      </w:r>
    </w:p>
    <w:p w14:paraId="0C0657C1" w14:textId="77777777" w:rsidR="009976F7" w:rsidRDefault="009976F7" w:rsidP="009976F7">
      <w:pPr>
        <w:ind w:firstLine="420"/>
        <w:rPr>
          <w:ins w:id="25" w:author="lgc" w:date="2017-06-01T16:16:00Z"/>
          <w:rFonts w:hint="eastAsia"/>
        </w:rPr>
      </w:pPr>
      <w:r w:rsidRPr="00B913CD">
        <w:t>RTK测绘仪器、精准农业为主，监测业务处于起步阶段，打桩起步，非互联网单机系统。</w:t>
      </w:r>
    </w:p>
    <w:p w14:paraId="0C6EACB3" w14:textId="4580D126" w:rsidR="00523189" w:rsidRDefault="00523189" w:rsidP="009976F7">
      <w:pPr>
        <w:ind w:firstLine="420"/>
        <w:rPr>
          <w:ins w:id="26" w:author="lgc" w:date="2017-05-31T14:31:00Z"/>
        </w:rPr>
      </w:pPr>
      <w:ins w:id="27" w:author="lgc" w:date="2017-06-01T16:16:00Z">
        <w:r>
          <w:rPr>
            <w:rFonts w:hint="eastAsia"/>
          </w:rPr>
          <w:t>国内</w:t>
        </w:r>
      </w:ins>
      <w:ins w:id="28" w:author="lgc" w:date="2017-06-01T16:17:00Z">
        <w:r>
          <w:rPr>
            <w:rFonts w:hint="eastAsia"/>
          </w:rPr>
          <w:t>同行产品大部份用户以违规使用大功率电台播发差分信号为主要使用方式，</w:t>
        </w:r>
      </w:ins>
      <w:ins w:id="29" w:author="lgc" w:date="2017-06-01T16:18:00Z">
        <w:r>
          <w:rPr>
            <w:rFonts w:hint="eastAsia"/>
          </w:rPr>
          <w:t>不符合互联网、物联网的未来发展趋势。</w:t>
        </w:r>
      </w:ins>
    </w:p>
    <w:p w14:paraId="7126693C" w14:textId="77777777" w:rsidR="00867B2D" w:rsidRPr="009976F7" w:rsidRDefault="00867B2D" w:rsidP="00A23026"/>
    <w:p w14:paraId="63D9962C" w14:textId="77777777" w:rsidR="00A23026" w:rsidRPr="00B913CD" w:rsidRDefault="00A23026" w:rsidP="00A23026">
      <w:r w:rsidRPr="00B913CD">
        <w:t>九、本公司技术、产品、及服务的新型性、先进性和独特性</w:t>
      </w:r>
    </w:p>
    <w:p w14:paraId="2D630927" w14:textId="2271D8C8" w:rsidR="00A23026" w:rsidRPr="00B913CD" w:rsidRDefault="00A061B8" w:rsidP="00A061B8">
      <w:pPr>
        <w:ind w:firstLine="420"/>
      </w:pPr>
      <w:r>
        <w:rPr>
          <w:rFonts w:hint="eastAsia"/>
        </w:rPr>
        <w:t>1）</w:t>
      </w:r>
      <w:r w:rsidR="00A23026" w:rsidRPr="00B913CD">
        <w:t>产品全部基于</w:t>
      </w:r>
      <w:r w:rsidR="001F5829">
        <w:rPr>
          <w:rFonts w:hint="eastAsia"/>
        </w:rPr>
        <w:t>互联网+</w:t>
      </w:r>
      <w:r w:rsidR="00A23026" w:rsidRPr="00B913CD">
        <w:t>物联网</w:t>
      </w:r>
      <w:r w:rsidR="001F5829">
        <w:rPr>
          <w:rFonts w:hint="eastAsia"/>
        </w:rPr>
        <w:t>平台</w:t>
      </w:r>
      <w:r w:rsidR="00A23026" w:rsidRPr="00B913CD">
        <w:t>，高精度北斗</w:t>
      </w:r>
      <w:r w:rsidR="001F5829">
        <w:rPr>
          <w:rFonts w:hint="eastAsia"/>
        </w:rPr>
        <w:t>可</w:t>
      </w:r>
      <w:r w:rsidR="001F5829">
        <w:t>无需基站</w:t>
      </w:r>
      <w:r w:rsidR="00A23026" w:rsidRPr="00B913CD">
        <w:t>直接使用。无需专用手簿，</w:t>
      </w:r>
      <w:r w:rsidR="001F5829">
        <w:rPr>
          <w:rFonts w:hint="eastAsia"/>
        </w:rPr>
        <w:t>任何安卓</w:t>
      </w:r>
      <w:r w:rsidR="001F5829" w:rsidRPr="00B913CD">
        <w:t>、</w:t>
      </w:r>
      <w:r w:rsidR="001F5829">
        <w:rPr>
          <w:rFonts w:hint="eastAsia"/>
        </w:rPr>
        <w:t>苹果终端均</w:t>
      </w:r>
      <w:r w:rsidR="00A23026" w:rsidRPr="00B913CD">
        <w:t>可使用。</w:t>
      </w:r>
    </w:p>
    <w:p w14:paraId="4B62D79D" w14:textId="26AF766F" w:rsidR="00A23026" w:rsidRPr="00B913CD" w:rsidRDefault="00A061B8" w:rsidP="00A061B8">
      <w:pPr>
        <w:ind w:firstLine="420"/>
      </w:pPr>
      <w:r>
        <w:rPr>
          <w:rFonts w:hint="eastAsia"/>
        </w:rPr>
        <w:t>2）</w:t>
      </w:r>
      <w:r w:rsidR="00A23026" w:rsidRPr="00B913CD">
        <w:t>系统架构在高即时性、高灵敏度、高精度的物联网平台，是一个多租户、多项目的大数据采集平台及服务平台。</w:t>
      </w:r>
    </w:p>
    <w:p w14:paraId="29F66F96" w14:textId="125176D4" w:rsidR="00A23026" w:rsidRPr="00B913CD" w:rsidRDefault="00A061B8" w:rsidP="00A061B8">
      <w:pPr>
        <w:ind w:firstLine="420"/>
      </w:pPr>
      <w:r>
        <w:rPr>
          <w:rFonts w:hint="eastAsia"/>
        </w:rPr>
        <w:t>3）</w:t>
      </w:r>
      <w:r w:rsidR="00A23026" w:rsidRPr="00B913CD">
        <w:t>专业分析优势，背靠成</w:t>
      </w:r>
      <w:bookmarkStart w:id="30" w:name="_GoBack"/>
      <w:bookmarkEnd w:id="30"/>
      <w:r w:rsidR="00A23026" w:rsidRPr="00B913CD">
        <w:t>都理工大学校友平台及地质灾害国家重点实验室，对地质、建筑领域的业务深度理解。在移动办公领域已有多年深耕。</w:t>
      </w:r>
    </w:p>
    <w:p w14:paraId="6E23A741" w14:textId="5F32B39F" w:rsidR="00A23026" w:rsidRPr="00B913CD" w:rsidRDefault="00A061B8" w:rsidP="00A061B8">
      <w:pPr>
        <w:ind w:firstLine="420"/>
      </w:pPr>
      <w:r>
        <w:rPr>
          <w:rFonts w:hint="eastAsia"/>
        </w:rPr>
        <w:t>4）</w:t>
      </w:r>
      <w:r w:rsidR="00A23026" w:rsidRPr="00B913CD">
        <w:t>除北斗定位外，拥有高精度室内外独立定位产品作为补充，拥有测斜绳、激光位移器等监测领域多种特色传感器，以定位物联网为中心，形成多种特色业务系统。</w:t>
      </w:r>
    </w:p>
    <w:p w14:paraId="68D459AE" w14:textId="77777777" w:rsidR="00A23026" w:rsidRPr="00B913CD" w:rsidRDefault="00A23026" w:rsidP="00A23026"/>
    <w:p w14:paraId="358145CC" w14:textId="77777777" w:rsidR="00A23026" w:rsidRPr="00B913CD" w:rsidRDefault="00A23026" w:rsidP="00A23026"/>
    <w:p w14:paraId="3B5F77EE" w14:textId="77777777" w:rsidR="00CB5E71" w:rsidRPr="00B913CD" w:rsidRDefault="00CE43B7"/>
    <w:sectPr w:rsidR="00CB5E71" w:rsidRPr="00B913CD" w:rsidSect="00EE6124">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12B0"/>
    <w:multiLevelType w:val="hybridMultilevel"/>
    <w:tmpl w:val="D652BE56"/>
    <w:lvl w:ilvl="0" w:tplc="677EBB1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A5E42E1"/>
    <w:multiLevelType w:val="hybridMultilevel"/>
    <w:tmpl w:val="6AC44D16"/>
    <w:lvl w:ilvl="0" w:tplc="3D8CAB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961054"/>
    <w:multiLevelType w:val="hybridMultilevel"/>
    <w:tmpl w:val="5DF86AE0"/>
    <w:lvl w:ilvl="0" w:tplc="AFE20672">
      <w:start w:val="5"/>
      <w:numFmt w:val="japaneseCounting"/>
      <w:lvlText w:val="%1、"/>
      <w:lvlJc w:val="left"/>
      <w:pPr>
        <w:ind w:left="720" w:hanging="720"/>
      </w:pPr>
      <w:rPr>
        <w:rFonts w:hint="default"/>
        <w:lang w:val="en-US"/>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01628D7"/>
    <w:multiLevelType w:val="hybridMultilevel"/>
    <w:tmpl w:val="188AA7C0"/>
    <w:lvl w:ilvl="0" w:tplc="125EEF56">
      <w:start w:val="1"/>
      <w:numFmt w:val="decimal"/>
      <w:lvlText w:val="%1）"/>
      <w:lvlJc w:val="left"/>
      <w:pPr>
        <w:ind w:left="1560" w:hanging="72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C0505E1"/>
    <w:multiLevelType w:val="hybridMultilevel"/>
    <w:tmpl w:val="90E631E2"/>
    <w:lvl w:ilvl="0" w:tplc="E4D4362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han Li">
    <w15:presenceInfo w15:providerId="None" w15:userId="Kehan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26"/>
    <w:rsid w:val="0004631E"/>
    <w:rsid w:val="00180B0E"/>
    <w:rsid w:val="001F5829"/>
    <w:rsid w:val="00514BEB"/>
    <w:rsid w:val="00523189"/>
    <w:rsid w:val="00674136"/>
    <w:rsid w:val="00677744"/>
    <w:rsid w:val="006B66F3"/>
    <w:rsid w:val="0084565D"/>
    <w:rsid w:val="00867B2D"/>
    <w:rsid w:val="008714BF"/>
    <w:rsid w:val="00967241"/>
    <w:rsid w:val="009976F7"/>
    <w:rsid w:val="009F48D9"/>
    <w:rsid w:val="00A0356F"/>
    <w:rsid w:val="00A061B8"/>
    <w:rsid w:val="00A23026"/>
    <w:rsid w:val="00A37AEC"/>
    <w:rsid w:val="00AF4CAC"/>
    <w:rsid w:val="00B46FB0"/>
    <w:rsid w:val="00B51F79"/>
    <w:rsid w:val="00B776CB"/>
    <w:rsid w:val="00B913CD"/>
    <w:rsid w:val="00BD354E"/>
    <w:rsid w:val="00CE43B7"/>
    <w:rsid w:val="00D21A07"/>
    <w:rsid w:val="00D94AE5"/>
    <w:rsid w:val="00EE6124"/>
    <w:rsid w:val="00EF557B"/>
    <w:rsid w:val="00F51AAA"/>
    <w:rsid w:val="00F73A87"/>
    <w:rsid w:val="00F7705F"/>
    <w:rsid w:val="00FC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FD9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026"/>
    <w:pPr>
      <w:ind w:firstLineChars="200" w:firstLine="420"/>
    </w:pPr>
  </w:style>
  <w:style w:type="paragraph" w:styleId="a4">
    <w:name w:val="Balloon Text"/>
    <w:basedOn w:val="a"/>
    <w:link w:val="Char"/>
    <w:uiPriority w:val="99"/>
    <w:semiHidden/>
    <w:unhideWhenUsed/>
    <w:rsid w:val="00180B0E"/>
    <w:rPr>
      <w:sz w:val="18"/>
      <w:szCs w:val="18"/>
    </w:rPr>
  </w:style>
  <w:style w:type="character" w:customStyle="1" w:styleId="Char">
    <w:name w:val="批注框文本 Char"/>
    <w:basedOn w:val="a0"/>
    <w:link w:val="a4"/>
    <w:uiPriority w:val="99"/>
    <w:semiHidden/>
    <w:rsid w:val="00180B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026"/>
    <w:pPr>
      <w:ind w:firstLineChars="200" w:firstLine="420"/>
    </w:pPr>
  </w:style>
  <w:style w:type="paragraph" w:styleId="a4">
    <w:name w:val="Balloon Text"/>
    <w:basedOn w:val="a"/>
    <w:link w:val="Char"/>
    <w:uiPriority w:val="99"/>
    <w:semiHidden/>
    <w:unhideWhenUsed/>
    <w:rsid w:val="00180B0E"/>
    <w:rPr>
      <w:sz w:val="18"/>
      <w:szCs w:val="18"/>
    </w:rPr>
  </w:style>
  <w:style w:type="character" w:customStyle="1" w:styleId="Char">
    <w:name w:val="批注框文本 Char"/>
    <w:basedOn w:val="a0"/>
    <w:link w:val="a4"/>
    <w:uiPriority w:val="99"/>
    <w:semiHidden/>
    <w:rsid w:val="00180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Kehan Li</dc:creator>
  <cp:lastModifiedBy>lgc</cp:lastModifiedBy>
  <cp:revision>2</cp:revision>
  <dcterms:created xsi:type="dcterms:W3CDTF">2017-06-01T08:18:00Z</dcterms:created>
  <dcterms:modified xsi:type="dcterms:W3CDTF">2017-06-01T08:18:00Z</dcterms:modified>
</cp:coreProperties>
</file>